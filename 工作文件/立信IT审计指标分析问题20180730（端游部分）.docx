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BC779" w14:textId="77777777" w:rsidR="007655F6" w:rsidRDefault="007655F6" w:rsidP="007655F6">
      <w:pPr>
        <w:ind w:firstLineChars="0" w:firstLine="0"/>
      </w:pPr>
    </w:p>
    <w:p w14:paraId="1E002D8C" w14:textId="4B0B626E" w:rsidR="007655F6" w:rsidRPr="00182805" w:rsidRDefault="007655F6" w:rsidP="007655F6">
      <w:pPr>
        <w:spacing w:line="276" w:lineRule="auto"/>
        <w:ind w:firstLine="480"/>
        <w:rPr>
          <w:rFonts w:ascii="黑体" w:eastAsia="黑体" w:hAnsi="黑体"/>
          <w:color w:val="FF0000"/>
        </w:rPr>
      </w:pPr>
      <w:r w:rsidRPr="00182805">
        <w:rPr>
          <w:rFonts w:ascii="黑体" w:eastAsia="黑体" w:hAnsi="黑体" w:hint="eastAsia"/>
          <w:color w:val="FF0000"/>
        </w:rPr>
        <w:t>请公司对以下情况进行说明</w:t>
      </w:r>
      <w:r w:rsidR="00A5595B">
        <w:rPr>
          <w:rFonts w:ascii="黑体" w:eastAsia="黑体" w:hAnsi="黑体" w:hint="eastAsia"/>
          <w:color w:val="FF0000"/>
        </w:rPr>
        <w:t>（部分情况</w:t>
      </w:r>
      <w:proofErr w:type="gramStart"/>
      <w:r w:rsidR="00A5595B">
        <w:rPr>
          <w:rFonts w:ascii="黑体" w:eastAsia="黑体" w:hAnsi="黑体"/>
          <w:color w:val="FF0000"/>
        </w:rPr>
        <w:t>于之前</w:t>
      </w:r>
      <w:proofErr w:type="gramEnd"/>
      <w:r w:rsidR="00A5595B">
        <w:rPr>
          <w:rFonts w:ascii="黑体" w:eastAsia="黑体" w:hAnsi="黑体" w:hint="eastAsia"/>
          <w:color w:val="FF0000"/>
        </w:rPr>
        <w:t>已</w:t>
      </w:r>
      <w:r w:rsidR="00A5595B">
        <w:rPr>
          <w:rFonts w:ascii="黑体" w:eastAsia="黑体" w:hAnsi="黑体"/>
          <w:color w:val="FF0000"/>
        </w:rPr>
        <w:t>解释</w:t>
      </w:r>
      <w:r w:rsidR="00A5595B">
        <w:rPr>
          <w:rFonts w:ascii="黑体" w:eastAsia="黑体" w:hAnsi="黑体" w:hint="eastAsia"/>
          <w:color w:val="FF0000"/>
        </w:rPr>
        <w:t>（已</w:t>
      </w:r>
      <w:r w:rsidR="00A5595B">
        <w:rPr>
          <w:rFonts w:ascii="黑体" w:eastAsia="黑体" w:hAnsi="黑体"/>
          <w:color w:val="FF0000"/>
        </w:rPr>
        <w:t>附在文中</w:t>
      </w:r>
      <w:r w:rsidR="00A5595B">
        <w:rPr>
          <w:rFonts w:ascii="黑体" w:eastAsia="黑体" w:hAnsi="黑体" w:hint="eastAsia"/>
          <w:color w:val="FF0000"/>
        </w:rPr>
        <w:t>）</w:t>
      </w:r>
      <w:r w:rsidR="00A5595B">
        <w:rPr>
          <w:rFonts w:ascii="黑体" w:eastAsia="黑体" w:hAnsi="黑体"/>
          <w:color w:val="FF0000"/>
        </w:rPr>
        <w:t>，请补充</w:t>
      </w:r>
      <w:r w:rsidR="00A5595B">
        <w:rPr>
          <w:rFonts w:ascii="黑体" w:eastAsia="黑体" w:hAnsi="黑体" w:hint="eastAsia"/>
          <w:color w:val="FF0000"/>
        </w:rPr>
        <w:t>2018年1月</w:t>
      </w:r>
      <w:r w:rsidR="00A5595B">
        <w:rPr>
          <w:rFonts w:ascii="黑体" w:eastAsia="黑体" w:hAnsi="黑体"/>
          <w:color w:val="FF0000"/>
        </w:rPr>
        <w:t>至</w:t>
      </w:r>
      <w:r w:rsidR="00A5595B">
        <w:rPr>
          <w:rFonts w:ascii="黑体" w:eastAsia="黑体" w:hAnsi="黑体" w:hint="eastAsia"/>
          <w:color w:val="FF0000"/>
        </w:rPr>
        <w:t>6月之间</w:t>
      </w:r>
      <w:r w:rsidR="00A5595B">
        <w:rPr>
          <w:rFonts w:ascii="黑体" w:eastAsia="黑体" w:hAnsi="黑体"/>
          <w:color w:val="FF0000"/>
        </w:rPr>
        <w:t>情况的</w:t>
      </w:r>
      <w:r w:rsidR="00A5595B">
        <w:rPr>
          <w:rFonts w:ascii="黑体" w:eastAsia="黑体" w:hAnsi="黑体" w:hint="eastAsia"/>
          <w:color w:val="FF0000"/>
        </w:rPr>
        <w:t>解释）</w:t>
      </w:r>
      <w:r w:rsidRPr="00182805">
        <w:rPr>
          <w:rFonts w:ascii="黑体" w:eastAsia="黑体" w:hAnsi="黑体" w:hint="eastAsia"/>
          <w:color w:val="FF0000"/>
        </w:rPr>
        <w:t>：</w:t>
      </w:r>
    </w:p>
    <w:p w14:paraId="07E01D5E" w14:textId="77777777" w:rsidR="007655F6" w:rsidRPr="00EA0DE4" w:rsidRDefault="007655F6" w:rsidP="007655F6">
      <w:pPr>
        <w:spacing w:line="276" w:lineRule="auto"/>
        <w:ind w:firstLine="440"/>
        <w:rPr>
          <w:rFonts w:ascii="黑体" w:eastAsia="黑体" w:hAnsi="黑体"/>
          <w:color w:val="FF0000"/>
          <w:sz w:val="22"/>
        </w:rPr>
      </w:pPr>
    </w:p>
    <w:p w14:paraId="3BD359E5" w14:textId="77777777" w:rsidR="001D04BC" w:rsidRDefault="007655F6" w:rsidP="001D04BC">
      <w:pPr>
        <w:spacing w:line="276" w:lineRule="auto"/>
        <w:ind w:firstLineChars="0" w:firstLine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1、</w:t>
      </w:r>
      <w:r w:rsidR="00866B0E" w:rsidRPr="001D04BC">
        <w:rPr>
          <w:rFonts w:ascii="黑体" w:eastAsia="黑体" w:hAnsi="黑体" w:hint="eastAsia"/>
          <w:sz w:val="22"/>
        </w:rPr>
        <w:t>付费转化率变化率分析</w:t>
      </w:r>
      <w:r w:rsidR="0065361E">
        <w:rPr>
          <w:rFonts w:ascii="黑体" w:eastAsia="黑体" w:hAnsi="黑体" w:hint="eastAsia"/>
          <w:sz w:val="22"/>
        </w:rPr>
        <w:t>（</w:t>
      </w:r>
      <w:r w:rsidR="0065361E" w:rsidRPr="0065361E">
        <w:rPr>
          <w:rFonts w:ascii="黑体" w:eastAsia="黑体" w:hAnsi="黑体" w:hint="eastAsia"/>
          <w:sz w:val="22"/>
        </w:rPr>
        <w:t>当月付费转化率变化率=(当月付费转化率-上月付费转化率)/上月付费转化率</w:t>
      </w:r>
      <w:r w:rsidR="0065361E">
        <w:rPr>
          <w:rFonts w:ascii="黑体" w:eastAsia="黑体" w:hAnsi="黑体" w:hint="eastAsia"/>
          <w:sz w:val="22"/>
        </w:rPr>
        <w:t>）</w:t>
      </w:r>
    </w:p>
    <w:p w14:paraId="362C6941" w14:textId="60B21D99" w:rsidR="001D04BC" w:rsidRDefault="001D04BC" w:rsidP="001D04BC">
      <w:pPr>
        <w:spacing w:line="276" w:lineRule="auto"/>
        <w:ind w:firstLine="440"/>
        <w:rPr>
          <w:rFonts w:ascii="黑体" w:eastAsia="黑体" w:hAnsi="黑体"/>
          <w:sz w:val="22"/>
        </w:rPr>
      </w:pPr>
      <w:r w:rsidRPr="001D04BC">
        <w:rPr>
          <w:rFonts w:ascii="黑体" w:eastAsia="黑体" w:hAnsi="黑体" w:hint="eastAsia"/>
          <w:sz w:val="22"/>
        </w:rPr>
        <w:t>我们绘制了报告期内付费转化率</w:t>
      </w:r>
      <w:r w:rsidR="00D26FDE">
        <w:rPr>
          <w:rFonts w:ascii="黑体" w:eastAsia="黑体" w:hAnsi="黑体" w:hint="eastAsia"/>
          <w:sz w:val="22"/>
        </w:rPr>
        <w:t>变化</w:t>
      </w:r>
      <w:proofErr w:type="gramStart"/>
      <w:r w:rsidR="00D26FDE">
        <w:rPr>
          <w:rFonts w:ascii="黑体" w:eastAsia="黑体" w:hAnsi="黑体" w:hint="eastAsia"/>
          <w:sz w:val="22"/>
        </w:rPr>
        <w:t>率</w:t>
      </w:r>
      <w:r w:rsidRPr="001D04BC">
        <w:rPr>
          <w:rFonts w:ascii="黑体" w:eastAsia="黑体" w:hAnsi="黑体" w:hint="eastAsia"/>
          <w:sz w:val="22"/>
        </w:rPr>
        <w:t>盒须图</w:t>
      </w:r>
      <w:proofErr w:type="gramEnd"/>
      <w:r w:rsidRPr="001D04BC">
        <w:rPr>
          <w:rFonts w:ascii="黑体" w:eastAsia="黑体" w:hAnsi="黑体" w:hint="eastAsia"/>
          <w:sz w:val="22"/>
        </w:rPr>
        <w:t>，对付费转化率变化率进行分析发现</w:t>
      </w:r>
      <w:r>
        <w:rPr>
          <w:rFonts w:ascii="黑体" w:eastAsia="黑体" w:hAnsi="黑体" w:hint="eastAsia"/>
          <w:sz w:val="22"/>
        </w:rPr>
        <w:t>：</w:t>
      </w:r>
    </w:p>
    <w:p w14:paraId="1C66B253" w14:textId="0530DE92" w:rsidR="00A5595B" w:rsidRDefault="00A5595B" w:rsidP="00A5595B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黑体" w:eastAsia="黑体" w:hAnsi="黑体"/>
          <w:sz w:val="22"/>
        </w:rPr>
      </w:pPr>
      <w:proofErr w:type="gramStart"/>
      <w:r w:rsidRPr="00A5595B">
        <w:rPr>
          <w:rFonts w:ascii="黑体" w:eastAsia="黑体" w:hAnsi="黑体" w:hint="eastAsia"/>
          <w:sz w:val="22"/>
        </w:rPr>
        <w:t>神武端游2017年9月</w:t>
      </w:r>
      <w:proofErr w:type="gramEnd"/>
      <w:r w:rsidRPr="00A5595B">
        <w:rPr>
          <w:rFonts w:ascii="黑体" w:eastAsia="黑体" w:hAnsi="黑体" w:hint="eastAsia"/>
          <w:sz w:val="22"/>
        </w:rPr>
        <w:t>付费转化率较2017年8月有显著变化</w:t>
      </w:r>
      <w:r>
        <w:rPr>
          <w:rFonts w:ascii="黑体" w:eastAsia="黑体" w:hAnsi="黑体" w:hint="eastAsia"/>
          <w:sz w:val="22"/>
        </w:rPr>
        <w:t>，</w:t>
      </w:r>
      <w:r w:rsidRPr="00A5595B">
        <w:rPr>
          <w:rFonts w:ascii="黑体" w:eastAsia="黑体" w:hAnsi="黑体" w:hint="eastAsia"/>
          <w:sz w:val="22"/>
        </w:rPr>
        <w:t>参见图</w:t>
      </w:r>
      <w:r>
        <w:rPr>
          <w:rFonts w:ascii="黑体" w:eastAsia="黑体" w:hAnsi="黑体" w:hint="eastAsia"/>
          <w:sz w:val="22"/>
        </w:rPr>
        <w:t>1.1；</w:t>
      </w:r>
    </w:p>
    <w:p w14:paraId="1E44D6B9" w14:textId="51EE370C" w:rsidR="00A5595B" w:rsidRDefault="00A5595B" w:rsidP="00A5595B">
      <w:pPr>
        <w:pStyle w:val="a8"/>
        <w:spacing w:line="276" w:lineRule="auto"/>
        <w:ind w:left="800" w:firstLineChars="0" w:firstLine="0"/>
        <w:rPr>
          <w:rFonts w:ascii="黑体" w:eastAsia="黑体" w:hAnsi="黑体"/>
          <w:sz w:val="22"/>
        </w:rPr>
      </w:pPr>
      <w:r w:rsidRPr="00A5595B">
        <w:rPr>
          <w:rFonts w:ascii="黑体" w:eastAsia="黑体" w:hAnsi="黑体" w:hint="eastAsia"/>
          <w:color w:val="FF0000"/>
          <w:sz w:val="22"/>
        </w:rPr>
        <w:t>A:9月较8月有较多刺激消费点的活动，如开学季活动、全明星排位赛、新资料</w:t>
      </w:r>
      <w:proofErr w:type="gramStart"/>
      <w:r w:rsidRPr="00A5595B">
        <w:rPr>
          <w:rFonts w:ascii="黑体" w:eastAsia="黑体" w:hAnsi="黑体" w:hint="eastAsia"/>
          <w:color w:val="FF0000"/>
          <w:sz w:val="22"/>
        </w:rPr>
        <w:t>片发布</w:t>
      </w:r>
      <w:proofErr w:type="gramEnd"/>
      <w:r w:rsidRPr="00A5595B">
        <w:rPr>
          <w:rFonts w:ascii="黑体" w:eastAsia="黑体" w:hAnsi="黑体" w:hint="eastAsia"/>
          <w:color w:val="FF0000"/>
          <w:sz w:val="22"/>
        </w:rPr>
        <w:t>等。</w:t>
      </w:r>
    </w:p>
    <w:p w14:paraId="74C4EB98" w14:textId="3A0D1C94" w:rsidR="00A5595B" w:rsidRDefault="00A5595B" w:rsidP="00A5595B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2018年1月</w:t>
      </w:r>
      <w:r>
        <w:rPr>
          <w:rFonts w:ascii="黑体" w:eastAsia="黑体" w:hAnsi="黑体"/>
          <w:sz w:val="22"/>
        </w:rPr>
        <w:t>较</w:t>
      </w:r>
      <w:r>
        <w:rPr>
          <w:rFonts w:ascii="黑体" w:eastAsia="黑体" w:hAnsi="黑体" w:hint="eastAsia"/>
          <w:sz w:val="22"/>
        </w:rPr>
        <w:t>2017年12月</w:t>
      </w:r>
      <w:r>
        <w:rPr>
          <w:rFonts w:ascii="黑体" w:eastAsia="黑体" w:hAnsi="黑体"/>
          <w:sz w:val="22"/>
        </w:rPr>
        <w:t>有显著变化</w:t>
      </w:r>
      <w:r>
        <w:rPr>
          <w:rFonts w:ascii="黑体" w:eastAsia="黑体" w:hAnsi="黑体" w:hint="eastAsia"/>
          <w:sz w:val="22"/>
        </w:rPr>
        <w:t>；</w:t>
      </w:r>
      <w:r w:rsidRPr="00A5595B">
        <w:rPr>
          <w:rFonts w:ascii="黑体" w:eastAsia="黑体" w:hAnsi="黑体" w:hint="eastAsia"/>
          <w:sz w:val="22"/>
        </w:rPr>
        <w:t>参见图</w:t>
      </w:r>
      <w:r>
        <w:rPr>
          <w:rFonts w:ascii="黑体" w:eastAsia="黑体" w:hAnsi="黑体" w:hint="eastAsia"/>
          <w:sz w:val="22"/>
        </w:rPr>
        <w:t>1.1</w:t>
      </w:r>
      <w:r w:rsidRPr="00A5595B">
        <w:rPr>
          <w:rFonts w:ascii="黑体" w:eastAsia="黑体" w:hAnsi="黑体" w:hint="eastAsia"/>
          <w:sz w:val="22"/>
        </w:rPr>
        <w:t>；</w:t>
      </w:r>
    </w:p>
    <w:p w14:paraId="07F9B5DF" w14:textId="4188201D" w:rsidR="006449CF" w:rsidRPr="00A5595B" w:rsidRDefault="006449CF" w:rsidP="00A5595B">
      <w:pPr>
        <w:pStyle w:val="a8"/>
        <w:spacing w:line="276" w:lineRule="auto"/>
        <w:ind w:left="800" w:firstLineChars="0" w:firstLine="0"/>
        <w:rPr>
          <w:rFonts w:ascii="黑体" w:eastAsia="黑体" w:hAnsi="黑体"/>
          <w:sz w:val="22"/>
        </w:rPr>
      </w:pPr>
    </w:p>
    <w:p w14:paraId="282C4D0E" w14:textId="15F3FBF3" w:rsidR="007655F6" w:rsidRDefault="00A5595B" w:rsidP="007655F6">
      <w:pPr>
        <w:spacing w:line="276" w:lineRule="auto"/>
        <w:ind w:firstLineChars="0" w:firstLine="0"/>
        <w:jc w:val="center"/>
        <w:rPr>
          <w:rFonts w:ascii="黑体" w:eastAsia="黑体" w:hAnsi="黑体"/>
          <w:sz w:val="20"/>
        </w:rPr>
      </w:pPr>
      <w:r>
        <w:rPr>
          <w:noProof/>
        </w:rPr>
        <w:drawing>
          <wp:inline distT="0" distB="0" distL="0" distR="0" wp14:anchorId="4C1556A5" wp14:editId="4B28ABF9">
            <wp:extent cx="5274310" cy="3199130"/>
            <wp:effectExtent l="0" t="0" r="2540" b="127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0534" w14:textId="400EE4E8" w:rsidR="00260704" w:rsidRPr="00A5595B" w:rsidRDefault="00462BA6" w:rsidP="00A5595B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  <w:szCs w:val="18"/>
        </w:rPr>
      </w:pPr>
      <w:r w:rsidRPr="00462BA6">
        <w:rPr>
          <w:rFonts w:ascii="黑体" w:eastAsia="黑体" w:hAnsi="黑体" w:hint="eastAsia"/>
          <w:sz w:val="18"/>
          <w:szCs w:val="18"/>
        </w:rPr>
        <w:t>图1.1</w:t>
      </w:r>
    </w:p>
    <w:p w14:paraId="241CF6D9" w14:textId="77777777" w:rsidR="00A92EB8" w:rsidRPr="00CB0EB4" w:rsidRDefault="00A92EB8" w:rsidP="00A92EB8">
      <w:pPr>
        <w:spacing w:line="276" w:lineRule="auto"/>
        <w:ind w:firstLineChars="0" w:firstLine="0"/>
        <w:rPr>
          <w:rFonts w:ascii="黑体" w:eastAsia="黑体" w:hAnsi="黑体"/>
          <w:sz w:val="22"/>
        </w:rPr>
      </w:pPr>
      <w:r w:rsidRPr="00462BA6">
        <w:rPr>
          <w:rFonts w:ascii="黑体" w:eastAsia="黑体" w:hAnsi="黑体" w:hint="eastAsia"/>
          <w:sz w:val="22"/>
        </w:rPr>
        <w:t>2）</w:t>
      </w:r>
      <w:r w:rsidRPr="00CB0EB4">
        <w:rPr>
          <w:rFonts w:ascii="黑体" w:eastAsia="黑体" w:hAnsi="黑体" w:hint="eastAsia"/>
          <w:sz w:val="22"/>
        </w:rPr>
        <w:t>月付费转化率、月付费账户数、</w:t>
      </w:r>
      <w:proofErr w:type="gramStart"/>
      <w:r w:rsidRPr="00CB0EB4">
        <w:rPr>
          <w:rFonts w:ascii="黑体" w:eastAsia="黑体" w:hAnsi="黑体" w:hint="eastAsia"/>
          <w:sz w:val="22"/>
        </w:rPr>
        <w:t>月活跃</w:t>
      </w:r>
      <w:proofErr w:type="gramEnd"/>
      <w:r w:rsidRPr="00CB0EB4">
        <w:rPr>
          <w:rFonts w:ascii="黑体" w:eastAsia="黑体" w:hAnsi="黑体" w:hint="eastAsia"/>
          <w:sz w:val="22"/>
        </w:rPr>
        <w:t>账户数分析</w:t>
      </w:r>
    </w:p>
    <w:p w14:paraId="6BAB4257" w14:textId="38F7D0E8" w:rsidR="00A92EB8" w:rsidRDefault="00A92EB8" w:rsidP="00FC04EB">
      <w:pPr>
        <w:spacing w:line="276" w:lineRule="auto"/>
        <w:ind w:firstLine="44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1）</w:t>
      </w:r>
      <w:commentRangeStart w:id="0"/>
      <w:r>
        <w:rPr>
          <w:rFonts w:ascii="黑体" w:eastAsia="黑体" w:hAnsi="黑体" w:hint="eastAsia"/>
          <w:sz w:val="22"/>
        </w:rPr>
        <w:t>梦想</w:t>
      </w:r>
      <w:proofErr w:type="gramStart"/>
      <w:r>
        <w:rPr>
          <w:rFonts w:ascii="黑体" w:eastAsia="黑体" w:hAnsi="黑体" w:hint="eastAsia"/>
          <w:sz w:val="22"/>
        </w:rPr>
        <w:t>世界端游</w:t>
      </w:r>
      <w:r w:rsidRPr="00CB0EB4">
        <w:rPr>
          <w:rFonts w:ascii="黑体" w:eastAsia="黑体" w:hAnsi="黑体" w:hint="eastAsia"/>
          <w:sz w:val="22"/>
        </w:rPr>
        <w:t>月</w:t>
      </w:r>
      <w:proofErr w:type="gramEnd"/>
      <w:r w:rsidRPr="00CB0EB4">
        <w:rPr>
          <w:rFonts w:ascii="黑体" w:eastAsia="黑体" w:hAnsi="黑体" w:hint="eastAsia"/>
          <w:sz w:val="22"/>
        </w:rPr>
        <w:t>付费转化率于2017年3月至</w:t>
      </w:r>
      <w:r w:rsidR="00F7291F">
        <w:rPr>
          <w:rFonts w:ascii="黑体" w:eastAsia="黑体" w:hAnsi="黑体" w:hint="eastAsia"/>
          <w:sz w:val="22"/>
        </w:rPr>
        <w:t>2018</w:t>
      </w:r>
      <w:r w:rsidRPr="00CB0EB4">
        <w:rPr>
          <w:rFonts w:ascii="黑体" w:eastAsia="黑体" w:hAnsi="黑体" w:hint="eastAsia"/>
          <w:sz w:val="22"/>
        </w:rPr>
        <w:t>年</w:t>
      </w:r>
      <w:r w:rsidR="00F7291F">
        <w:rPr>
          <w:rFonts w:ascii="黑体" w:eastAsia="黑体" w:hAnsi="黑体" w:hint="eastAsia"/>
          <w:sz w:val="22"/>
        </w:rPr>
        <w:t>6</w:t>
      </w:r>
      <w:r w:rsidRPr="00CB0EB4">
        <w:rPr>
          <w:rFonts w:ascii="黑体" w:eastAsia="黑体" w:hAnsi="黑体" w:hint="eastAsia"/>
          <w:sz w:val="22"/>
        </w:rPr>
        <w:t>月呈波动上升</w:t>
      </w:r>
      <w:r w:rsidR="00F7291F">
        <w:rPr>
          <w:rFonts w:ascii="黑体" w:eastAsia="黑体" w:hAnsi="黑体" w:hint="eastAsia"/>
          <w:sz w:val="22"/>
        </w:rPr>
        <w:t>后</w:t>
      </w:r>
      <w:r w:rsidR="00F7291F">
        <w:rPr>
          <w:rFonts w:ascii="黑体" w:eastAsia="黑体" w:hAnsi="黑体"/>
          <w:sz w:val="22"/>
        </w:rPr>
        <w:t>逐渐平稳</w:t>
      </w:r>
      <w:r w:rsidRPr="00CB0EB4">
        <w:rPr>
          <w:rFonts w:ascii="黑体" w:eastAsia="黑体" w:hAnsi="黑体" w:hint="eastAsia"/>
          <w:sz w:val="22"/>
        </w:rPr>
        <w:t>趋势，而该期间</w:t>
      </w:r>
      <w:proofErr w:type="gramStart"/>
      <w:r w:rsidRPr="00CB0EB4">
        <w:rPr>
          <w:rFonts w:ascii="黑体" w:eastAsia="黑体" w:hAnsi="黑体" w:hint="eastAsia"/>
          <w:sz w:val="22"/>
        </w:rPr>
        <w:t>内月活跃</w:t>
      </w:r>
      <w:proofErr w:type="gramEnd"/>
      <w:r w:rsidRPr="00CB0EB4">
        <w:rPr>
          <w:rFonts w:ascii="黑体" w:eastAsia="黑体" w:hAnsi="黑体" w:hint="eastAsia"/>
          <w:sz w:val="22"/>
        </w:rPr>
        <w:t>用户数较之前月份有明显的下降，月付费账户数较之前月份有小幅上升，</w:t>
      </w:r>
      <w:r w:rsidRPr="00462BA6">
        <w:rPr>
          <w:rFonts w:ascii="黑体" w:eastAsia="黑体" w:hAnsi="黑体" w:hint="eastAsia"/>
          <w:sz w:val="22"/>
        </w:rPr>
        <w:t>参见</w:t>
      </w:r>
      <w:r w:rsidRPr="00462BA6">
        <w:rPr>
          <w:rFonts w:ascii="黑体" w:eastAsia="黑体" w:hAnsi="黑体"/>
          <w:sz w:val="22"/>
        </w:rPr>
        <w:t>图</w:t>
      </w:r>
      <w:r w:rsidRPr="00462BA6">
        <w:rPr>
          <w:rFonts w:ascii="黑体" w:eastAsia="黑体" w:hAnsi="黑体" w:hint="eastAsia"/>
          <w:sz w:val="22"/>
        </w:rPr>
        <w:t>2.1；</w:t>
      </w:r>
      <w:commentRangeEnd w:id="0"/>
      <w:r w:rsidR="0050719B">
        <w:rPr>
          <w:rStyle w:val="a3"/>
        </w:rPr>
        <w:commentReference w:id="0"/>
      </w:r>
    </w:p>
    <w:p w14:paraId="16161EFD" w14:textId="0D9B6467" w:rsidR="00FC04EB" w:rsidRPr="00FC04EB" w:rsidRDefault="00FC04EB" w:rsidP="00FC04EB">
      <w:pPr>
        <w:spacing w:line="276" w:lineRule="auto"/>
        <w:ind w:firstLine="440"/>
        <w:rPr>
          <w:rFonts w:ascii="黑体" w:eastAsia="黑体" w:hAnsi="黑体"/>
          <w:sz w:val="22"/>
        </w:rPr>
      </w:pPr>
      <w:commentRangeStart w:id="1"/>
      <w:r>
        <w:rPr>
          <w:rFonts w:ascii="黑体" w:eastAsia="黑体" w:hAnsi="黑体" w:hint="eastAsia"/>
          <w:sz w:val="22"/>
        </w:rPr>
        <w:t>2）</w:t>
      </w:r>
      <w:r>
        <w:rPr>
          <w:rFonts w:ascii="黑体" w:eastAsia="黑体" w:hAnsi="黑体"/>
          <w:sz w:val="22"/>
        </w:rPr>
        <w:t>神武</w:t>
      </w:r>
      <w:proofErr w:type="gramStart"/>
      <w:r>
        <w:rPr>
          <w:rFonts w:ascii="黑体" w:eastAsia="黑体" w:hAnsi="黑体"/>
          <w:sz w:val="22"/>
        </w:rPr>
        <w:t>系列端游</w:t>
      </w:r>
      <w:r w:rsidRPr="00CB0EB4">
        <w:rPr>
          <w:rFonts w:ascii="黑体" w:eastAsia="黑体" w:hAnsi="黑体" w:hint="eastAsia"/>
          <w:sz w:val="22"/>
        </w:rPr>
        <w:t>月</w:t>
      </w:r>
      <w:proofErr w:type="gramEnd"/>
      <w:r w:rsidRPr="00CB0EB4">
        <w:rPr>
          <w:rFonts w:ascii="黑体" w:eastAsia="黑体" w:hAnsi="黑体" w:hint="eastAsia"/>
          <w:sz w:val="22"/>
        </w:rPr>
        <w:t>付费转化率于</w:t>
      </w:r>
      <w:r>
        <w:rPr>
          <w:rFonts w:ascii="黑体" w:eastAsia="黑体" w:hAnsi="黑体" w:hint="eastAsia"/>
          <w:sz w:val="22"/>
        </w:rPr>
        <w:t>2015年1月</w:t>
      </w:r>
      <w:r>
        <w:rPr>
          <w:rFonts w:ascii="黑体" w:eastAsia="黑体" w:hAnsi="黑体"/>
          <w:sz w:val="22"/>
        </w:rPr>
        <w:t>至</w:t>
      </w:r>
      <w:r>
        <w:rPr>
          <w:rFonts w:ascii="黑体" w:eastAsia="黑体" w:hAnsi="黑体" w:hint="eastAsia"/>
          <w:sz w:val="22"/>
        </w:rPr>
        <w:t>2016年12月缓慢</w:t>
      </w:r>
      <w:r>
        <w:rPr>
          <w:rFonts w:ascii="黑体" w:eastAsia="黑体" w:hAnsi="黑体"/>
          <w:sz w:val="22"/>
        </w:rPr>
        <w:t>上升，</w:t>
      </w:r>
      <w:r>
        <w:rPr>
          <w:rFonts w:ascii="黑体" w:eastAsia="黑体" w:hAnsi="黑体" w:hint="eastAsia"/>
          <w:sz w:val="22"/>
        </w:rPr>
        <w:t>后</w:t>
      </w:r>
      <w:r>
        <w:rPr>
          <w:rFonts w:ascii="黑体" w:eastAsia="黑体" w:hAnsi="黑体"/>
          <w:sz w:val="22"/>
        </w:rPr>
        <w:t>于</w:t>
      </w:r>
      <w:r>
        <w:rPr>
          <w:rFonts w:ascii="黑体" w:eastAsia="黑体" w:hAnsi="黑体" w:hint="eastAsia"/>
          <w:sz w:val="22"/>
        </w:rPr>
        <w:t>2017年1月至2017年8月</w:t>
      </w:r>
      <w:r>
        <w:rPr>
          <w:rFonts w:ascii="黑体" w:eastAsia="黑体" w:hAnsi="黑体"/>
          <w:sz w:val="22"/>
        </w:rPr>
        <w:t>回落，</w:t>
      </w:r>
      <w:r>
        <w:rPr>
          <w:rFonts w:ascii="黑体" w:eastAsia="黑体" w:hAnsi="黑体" w:hint="eastAsia"/>
          <w:sz w:val="22"/>
        </w:rPr>
        <w:t>2017年9月</w:t>
      </w:r>
      <w:r>
        <w:rPr>
          <w:rFonts w:ascii="黑体" w:eastAsia="黑体" w:hAnsi="黑体"/>
          <w:sz w:val="22"/>
        </w:rPr>
        <w:t>至</w:t>
      </w:r>
      <w:r>
        <w:rPr>
          <w:rFonts w:ascii="黑体" w:eastAsia="黑体" w:hAnsi="黑体" w:hint="eastAsia"/>
          <w:sz w:val="22"/>
        </w:rPr>
        <w:t>2018年6月波动</w:t>
      </w:r>
      <w:r>
        <w:rPr>
          <w:rFonts w:ascii="黑体" w:eastAsia="黑体" w:hAnsi="黑体"/>
          <w:sz w:val="22"/>
        </w:rPr>
        <w:t>上升</w:t>
      </w:r>
      <w:r w:rsidRPr="00CB0EB4">
        <w:rPr>
          <w:rFonts w:ascii="黑体" w:eastAsia="黑体" w:hAnsi="黑体" w:hint="eastAsia"/>
          <w:sz w:val="22"/>
        </w:rPr>
        <w:t>，</w:t>
      </w:r>
      <w:r w:rsidRPr="00462BA6">
        <w:rPr>
          <w:rFonts w:ascii="黑体" w:eastAsia="黑体" w:hAnsi="黑体" w:hint="eastAsia"/>
          <w:sz w:val="22"/>
        </w:rPr>
        <w:t>参见</w:t>
      </w:r>
      <w:r w:rsidRPr="00462BA6">
        <w:rPr>
          <w:rFonts w:ascii="黑体" w:eastAsia="黑体" w:hAnsi="黑体"/>
          <w:sz w:val="22"/>
        </w:rPr>
        <w:t>图</w:t>
      </w:r>
      <w:r>
        <w:rPr>
          <w:rFonts w:ascii="黑体" w:eastAsia="黑体" w:hAnsi="黑体" w:hint="eastAsia"/>
          <w:sz w:val="22"/>
        </w:rPr>
        <w:t>2.2</w:t>
      </w:r>
      <w:r w:rsidRPr="00462BA6">
        <w:rPr>
          <w:rFonts w:ascii="黑体" w:eastAsia="黑体" w:hAnsi="黑体" w:hint="eastAsia"/>
          <w:sz w:val="22"/>
        </w:rPr>
        <w:t>；</w:t>
      </w:r>
      <w:commentRangeEnd w:id="1"/>
      <w:r w:rsidR="0050719B">
        <w:rPr>
          <w:rStyle w:val="a3"/>
        </w:rPr>
        <w:commentReference w:id="1"/>
      </w:r>
    </w:p>
    <w:p w14:paraId="2F4FA759" w14:textId="77777777" w:rsidR="00A92EB8" w:rsidRDefault="00A92EB8" w:rsidP="00A92EB8">
      <w:pPr>
        <w:spacing w:line="276" w:lineRule="auto"/>
        <w:ind w:firstLineChars="0" w:firstLine="0"/>
        <w:jc w:val="left"/>
        <w:rPr>
          <w:rFonts w:ascii="黑体" w:eastAsia="黑体" w:hAnsi="黑体"/>
          <w:color w:val="FF0000"/>
          <w:sz w:val="22"/>
        </w:rPr>
      </w:pPr>
    </w:p>
    <w:p w14:paraId="76B86B24" w14:textId="60DFD76F" w:rsidR="00F3745B" w:rsidRDefault="00F3745B" w:rsidP="00CD7930">
      <w:pPr>
        <w:spacing w:line="276" w:lineRule="auto"/>
        <w:ind w:firstLineChars="0" w:firstLine="0"/>
        <w:jc w:val="center"/>
        <w:rPr>
          <w:sz w:val="18"/>
          <w:szCs w:val="18"/>
        </w:rPr>
      </w:pPr>
    </w:p>
    <w:p w14:paraId="2D3FB6D9" w14:textId="00566227" w:rsidR="00F7291F" w:rsidRDefault="00F7291F" w:rsidP="00CD7930">
      <w:pPr>
        <w:spacing w:line="276" w:lineRule="auto"/>
        <w:ind w:firstLineChars="0" w:firstLine="0"/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D0011F1" wp14:editId="2380B52E">
            <wp:extent cx="5274310" cy="2477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7390" w14:textId="6B45F44D" w:rsidR="00F7291F" w:rsidRDefault="00F7291F" w:rsidP="00CD7930">
      <w:pPr>
        <w:spacing w:line="276" w:lineRule="auto"/>
        <w:ind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2.1</w:t>
      </w:r>
    </w:p>
    <w:p w14:paraId="1320C583" w14:textId="5CC360BA" w:rsidR="00F7291F" w:rsidRDefault="00F7291F" w:rsidP="00CD7930">
      <w:pPr>
        <w:spacing w:line="276" w:lineRule="auto"/>
        <w:ind w:firstLineChars="0" w:firstLine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4E62A758" wp14:editId="5509470D">
            <wp:extent cx="5274310" cy="2543810"/>
            <wp:effectExtent l="0" t="0" r="2540" b="889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B3CF" w14:textId="3B598D0C" w:rsidR="00F7291F" w:rsidRPr="00985695" w:rsidRDefault="00F7291F" w:rsidP="00CD7930">
      <w:pPr>
        <w:spacing w:line="276" w:lineRule="auto"/>
        <w:ind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2.2</w:t>
      </w:r>
    </w:p>
    <w:p w14:paraId="1DADE256" w14:textId="532E28CC" w:rsidR="00753A7F" w:rsidRPr="00832E5A" w:rsidRDefault="00753A7F" w:rsidP="00753A7F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3</w:t>
      </w:r>
      <w:r w:rsidRPr="00985695">
        <w:rPr>
          <w:rFonts w:ascii="黑体" w:eastAsia="黑体" w:hAnsi="黑体" w:hint="eastAsia"/>
          <w:sz w:val="22"/>
        </w:rPr>
        <w:t>、</w:t>
      </w:r>
      <w:r w:rsidRPr="00832E5A">
        <w:rPr>
          <w:rFonts w:ascii="黑体" w:eastAsia="黑体" w:hAnsi="黑体" w:hint="eastAsia"/>
          <w:sz w:val="22"/>
        </w:rPr>
        <w:t>ARPPU值、系统内充值金额、月付费账户数分析</w:t>
      </w:r>
    </w:p>
    <w:p w14:paraId="32D0CBEB" w14:textId="77777777" w:rsidR="00753A7F" w:rsidRDefault="00753A7F" w:rsidP="00753A7F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832E5A">
        <w:rPr>
          <w:rFonts w:ascii="黑体" w:eastAsia="黑体" w:hAnsi="黑体" w:hint="eastAsia"/>
          <w:sz w:val="22"/>
        </w:rPr>
        <w:t>我们对ARPPU值、系统内充值金额、月付费账户数变化趋势进行了对比分析，发现</w:t>
      </w:r>
      <w:r>
        <w:rPr>
          <w:rFonts w:ascii="黑体" w:eastAsia="黑体" w:hAnsi="黑体" w:hint="eastAsia"/>
          <w:sz w:val="22"/>
        </w:rPr>
        <w:t>：</w:t>
      </w:r>
    </w:p>
    <w:p w14:paraId="66D36368" w14:textId="28678E63" w:rsidR="00AA73E0" w:rsidRDefault="00753A7F" w:rsidP="00753A7F">
      <w:pPr>
        <w:spacing w:line="276" w:lineRule="auto"/>
        <w:ind w:firstLineChars="150" w:firstLine="330"/>
        <w:jc w:val="left"/>
        <w:rPr>
          <w:rFonts w:ascii="黑体" w:eastAsia="黑体" w:hAnsi="黑体"/>
          <w:sz w:val="18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commentRangeStart w:id="2"/>
      <w:r>
        <w:rPr>
          <w:rFonts w:ascii="黑体" w:eastAsia="黑体" w:hAnsi="黑体"/>
          <w:sz w:val="22"/>
        </w:rPr>
        <w:t>神武</w:t>
      </w:r>
      <w:proofErr w:type="gramStart"/>
      <w:r>
        <w:rPr>
          <w:rFonts w:ascii="黑体" w:eastAsia="黑体" w:hAnsi="黑体" w:hint="eastAsia"/>
          <w:sz w:val="22"/>
        </w:rPr>
        <w:t>系列</w:t>
      </w:r>
      <w:r>
        <w:rPr>
          <w:rFonts w:ascii="黑体" w:eastAsia="黑体" w:hAnsi="黑体"/>
          <w:sz w:val="22"/>
        </w:rPr>
        <w:t>端游</w:t>
      </w:r>
      <w:proofErr w:type="gramEnd"/>
      <w:r w:rsidRPr="00832E5A">
        <w:rPr>
          <w:rFonts w:ascii="黑体" w:eastAsia="黑体" w:hAnsi="黑体" w:hint="eastAsia"/>
          <w:sz w:val="22"/>
        </w:rPr>
        <w:t>ARPPU值于</w:t>
      </w:r>
      <w:r>
        <w:rPr>
          <w:rFonts w:ascii="黑体" w:eastAsia="黑体" w:hAnsi="黑体" w:hint="eastAsia"/>
          <w:sz w:val="22"/>
        </w:rPr>
        <w:t>2015年1月</w:t>
      </w:r>
      <w:r>
        <w:rPr>
          <w:rFonts w:ascii="黑体" w:eastAsia="黑体" w:hAnsi="黑体"/>
          <w:sz w:val="22"/>
        </w:rPr>
        <w:t>至</w:t>
      </w:r>
      <w:r>
        <w:rPr>
          <w:rFonts w:ascii="黑体" w:eastAsia="黑体" w:hAnsi="黑体" w:hint="eastAsia"/>
          <w:sz w:val="22"/>
        </w:rPr>
        <w:t>2017</w:t>
      </w:r>
      <w:r w:rsidRPr="00832E5A">
        <w:rPr>
          <w:rFonts w:ascii="黑体" w:eastAsia="黑体" w:hAnsi="黑体" w:hint="eastAsia"/>
          <w:sz w:val="22"/>
        </w:rPr>
        <w:t>年1</w:t>
      </w:r>
      <w:r>
        <w:rPr>
          <w:rFonts w:ascii="黑体" w:eastAsia="黑体" w:hAnsi="黑体"/>
          <w:sz w:val="22"/>
        </w:rPr>
        <w:t>2</w:t>
      </w:r>
      <w:r w:rsidRPr="00832E5A">
        <w:rPr>
          <w:rFonts w:ascii="黑体" w:eastAsia="黑体" w:hAnsi="黑体" w:hint="eastAsia"/>
          <w:sz w:val="22"/>
        </w:rPr>
        <w:t>月</w:t>
      </w:r>
      <w:r>
        <w:rPr>
          <w:rFonts w:ascii="黑体" w:eastAsia="黑体" w:hAnsi="黑体" w:hint="eastAsia"/>
          <w:sz w:val="22"/>
        </w:rPr>
        <w:t>缓步</w:t>
      </w:r>
      <w:r>
        <w:rPr>
          <w:rFonts w:ascii="黑体" w:eastAsia="黑体" w:hAnsi="黑体"/>
          <w:sz w:val="22"/>
        </w:rPr>
        <w:t>上升，</w:t>
      </w:r>
      <w:r>
        <w:rPr>
          <w:rFonts w:ascii="黑体" w:eastAsia="黑体" w:hAnsi="黑体" w:hint="eastAsia"/>
          <w:sz w:val="22"/>
        </w:rPr>
        <w:t>2018年1月</w:t>
      </w:r>
      <w:r>
        <w:rPr>
          <w:rFonts w:ascii="黑体" w:eastAsia="黑体" w:hAnsi="黑体"/>
          <w:sz w:val="22"/>
        </w:rPr>
        <w:t>产</w:t>
      </w:r>
      <w:proofErr w:type="gramStart"/>
      <w:r>
        <w:rPr>
          <w:rFonts w:ascii="黑体" w:eastAsia="黑体" w:hAnsi="黑体"/>
          <w:sz w:val="22"/>
        </w:rPr>
        <w:t>生较为</w:t>
      </w:r>
      <w:proofErr w:type="gramEnd"/>
      <w:r>
        <w:rPr>
          <w:rFonts w:ascii="黑体" w:eastAsia="黑体" w:hAnsi="黑体"/>
          <w:sz w:val="22"/>
        </w:rPr>
        <w:t>显著的上升趋势后回落，</w:t>
      </w:r>
      <w:r>
        <w:rPr>
          <w:rFonts w:ascii="黑体" w:eastAsia="黑体" w:hAnsi="黑体" w:hint="eastAsia"/>
          <w:sz w:val="22"/>
        </w:rPr>
        <w:t>2017年1</w:t>
      </w:r>
      <w:r>
        <w:rPr>
          <w:rFonts w:ascii="黑体" w:eastAsia="黑体" w:hAnsi="黑体"/>
          <w:sz w:val="22"/>
        </w:rPr>
        <w:t>0</w:t>
      </w:r>
      <w:r>
        <w:rPr>
          <w:rFonts w:ascii="黑体" w:eastAsia="黑体" w:hAnsi="黑体" w:hint="eastAsia"/>
          <w:sz w:val="22"/>
        </w:rPr>
        <w:t>月</w:t>
      </w:r>
      <w:r>
        <w:rPr>
          <w:rFonts w:ascii="黑体" w:eastAsia="黑体" w:hAnsi="黑体"/>
          <w:sz w:val="22"/>
        </w:rPr>
        <w:t>至</w:t>
      </w:r>
      <w:r>
        <w:rPr>
          <w:rFonts w:ascii="黑体" w:eastAsia="黑体" w:hAnsi="黑体" w:hint="eastAsia"/>
          <w:sz w:val="22"/>
        </w:rPr>
        <w:t>2018年6月</w:t>
      </w:r>
      <w:r>
        <w:rPr>
          <w:rFonts w:ascii="黑体" w:eastAsia="黑体" w:hAnsi="黑体"/>
          <w:sz w:val="22"/>
        </w:rPr>
        <w:t>间，月充值金额产生较为明显波动</w:t>
      </w:r>
      <w:r>
        <w:rPr>
          <w:rFonts w:ascii="黑体" w:eastAsia="黑体" w:hAnsi="黑体" w:hint="eastAsia"/>
          <w:sz w:val="22"/>
        </w:rPr>
        <w:t>，参见</w:t>
      </w:r>
      <w:r>
        <w:rPr>
          <w:rFonts w:ascii="黑体" w:eastAsia="黑体" w:hAnsi="黑体"/>
          <w:sz w:val="22"/>
        </w:rPr>
        <w:t>图</w:t>
      </w:r>
      <w:r>
        <w:rPr>
          <w:rFonts w:ascii="黑体" w:eastAsia="黑体" w:hAnsi="黑体" w:hint="eastAsia"/>
          <w:sz w:val="22"/>
        </w:rPr>
        <w:t>3.1；</w:t>
      </w:r>
      <w:commentRangeEnd w:id="2"/>
      <w:r w:rsidR="007F468B">
        <w:rPr>
          <w:rStyle w:val="a3"/>
        </w:rPr>
        <w:commentReference w:id="2"/>
      </w:r>
    </w:p>
    <w:p w14:paraId="4A0660AC" w14:textId="5709A389" w:rsidR="00FF558A" w:rsidRDefault="00753A7F" w:rsidP="00985695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noProof/>
        </w:rPr>
        <w:lastRenderedPageBreak/>
        <w:drawing>
          <wp:inline distT="0" distB="0" distL="0" distR="0" wp14:anchorId="27D3941D" wp14:editId="3A4B0FCA">
            <wp:extent cx="5274310" cy="26371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88EE" w14:textId="23582656" w:rsidR="00753A7F" w:rsidRPr="00753A7F" w:rsidRDefault="00753A7F" w:rsidP="00985695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图3.1</w:t>
      </w:r>
    </w:p>
    <w:p w14:paraId="7155CD43" w14:textId="77777777" w:rsidR="00610595" w:rsidRDefault="00610595" w:rsidP="00610595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</w:p>
    <w:p w14:paraId="03B0790E" w14:textId="72DE2042" w:rsidR="00832E5A" w:rsidRPr="00832E5A" w:rsidRDefault="00753A7F" w:rsidP="00832E5A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4</w:t>
      </w:r>
      <w:r w:rsidR="00832E5A" w:rsidRPr="00985695">
        <w:rPr>
          <w:rFonts w:ascii="黑体" w:eastAsia="黑体" w:hAnsi="黑体" w:hint="eastAsia"/>
          <w:sz w:val="22"/>
        </w:rPr>
        <w:t>、</w:t>
      </w:r>
      <w:r w:rsidR="00832E5A" w:rsidRPr="00832E5A">
        <w:rPr>
          <w:rFonts w:ascii="黑体" w:eastAsia="黑体" w:hAnsi="黑体" w:hint="eastAsia"/>
          <w:sz w:val="22"/>
        </w:rPr>
        <w:t>ARPU值、系统内充值金额、</w:t>
      </w:r>
      <w:proofErr w:type="gramStart"/>
      <w:r w:rsidR="00832E5A" w:rsidRPr="00832E5A">
        <w:rPr>
          <w:rFonts w:ascii="黑体" w:eastAsia="黑体" w:hAnsi="黑体" w:hint="eastAsia"/>
          <w:sz w:val="22"/>
        </w:rPr>
        <w:t>月活跃</w:t>
      </w:r>
      <w:proofErr w:type="gramEnd"/>
      <w:r w:rsidR="00832E5A" w:rsidRPr="00832E5A">
        <w:rPr>
          <w:rFonts w:ascii="黑体" w:eastAsia="黑体" w:hAnsi="黑体" w:hint="eastAsia"/>
          <w:sz w:val="22"/>
        </w:rPr>
        <w:t>账户数分析</w:t>
      </w:r>
    </w:p>
    <w:p w14:paraId="2420CF5A" w14:textId="77777777" w:rsidR="00832E5A" w:rsidRDefault="00832E5A" w:rsidP="00832E5A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832E5A">
        <w:rPr>
          <w:rFonts w:ascii="黑体" w:eastAsia="黑体" w:hAnsi="黑体" w:hint="eastAsia"/>
          <w:sz w:val="22"/>
        </w:rPr>
        <w:t>我们对ARPU值、系统内充值金额、</w:t>
      </w:r>
      <w:proofErr w:type="gramStart"/>
      <w:r w:rsidRPr="00832E5A">
        <w:rPr>
          <w:rFonts w:ascii="黑体" w:eastAsia="黑体" w:hAnsi="黑体" w:hint="eastAsia"/>
          <w:sz w:val="22"/>
        </w:rPr>
        <w:t>月活跃</w:t>
      </w:r>
      <w:proofErr w:type="gramEnd"/>
      <w:r w:rsidRPr="00832E5A">
        <w:rPr>
          <w:rFonts w:ascii="黑体" w:eastAsia="黑体" w:hAnsi="黑体" w:hint="eastAsia"/>
          <w:sz w:val="22"/>
        </w:rPr>
        <w:t>账户数的变化趋势进行了对比分析，发现</w:t>
      </w:r>
      <w:r>
        <w:rPr>
          <w:rFonts w:ascii="黑体" w:eastAsia="黑体" w:hAnsi="黑体" w:hint="eastAsia"/>
          <w:sz w:val="22"/>
        </w:rPr>
        <w:t>：</w:t>
      </w:r>
    </w:p>
    <w:p w14:paraId="19BF6B31" w14:textId="2C44B819" w:rsidR="00832E5A" w:rsidRDefault="00832E5A" w:rsidP="00832E5A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r>
        <w:rPr>
          <w:rFonts w:ascii="黑体" w:eastAsia="黑体" w:hAnsi="黑体"/>
          <w:sz w:val="22"/>
        </w:rPr>
        <w:t>神武</w:t>
      </w:r>
      <w:proofErr w:type="gramStart"/>
      <w:r w:rsidR="00753A7F">
        <w:rPr>
          <w:rFonts w:ascii="黑体" w:eastAsia="黑体" w:hAnsi="黑体" w:hint="eastAsia"/>
          <w:sz w:val="22"/>
        </w:rPr>
        <w:t>系列</w:t>
      </w:r>
      <w:r>
        <w:rPr>
          <w:rFonts w:ascii="黑体" w:eastAsia="黑体" w:hAnsi="黑体" w:hint="eastAsia"/>
          <w:sz w:val="22"/>
        </w:rPr>
        <w:t>端游</w:t>
      </w:r>
      <w:r w:rsidR="00753A7F">
        <w:rPr>
          <w:rFonts w:ascii="黑体" w:eastAsia="黑体" w:hAnsi="黑体" w:hint="eastAsia"/>
          <w:sz w:val="22"/>
        </w:rPr>
        <w:t>2017年1</w:t>
      </w:r>
      <w:r w:rsidR="00753A7F">
        <w:rPr>
          <w:rFonts w:ascii="黑体" w:eastAsia="黑体" w:hAnsi="黑体"/>
          <w:sz w:val="22"/>
        </w:rPr>
        <w:t>0</w:t>
      </w:r>
      <w:r w:rsidR="00753A7F">
        <w:rPr>
          <w:rFonts w:ascii="黑体" w:eastAsia="黑体" w:hAnsi="黑体" w:hint="eastAsia"/>
          <w:sz w:val="22"/>
        </w:rPr>
        <w:t>月</w:t>
      </w:r>
      <w:proofErr w:type="gramEnd"/>
      <w:r w:rsidR="00753A7F">
        <w:rPr>
          <w:rFonts w:ascii="黑体" w:eastAsia="黑体" w:hAnsi="黑体"/>
          <w:sz w:val="22"/>
        </w:rPr>
        <w:t>至</w:t>
      </w:r>
      <w:r w:rsidR="00753A7F">
        <w:rPr>
          <w:rFonts w:ascii="黑体" w:eastAsia="黑体" w:hAnsi="黑体" w:hint="eastAsia"/>
          <w:sz w:val="22"/>
        </w:rPr>
        <w:t>2018年6月</w:t>
      </w:r>
      <w:r w:rsidR="00753A7F">
        <w:rPr>
          <w:rFonts w:ascii="黑体" w:eastAsia="黑体" w:hAnsi="黑体"/>
          <w:sz w:val="22"/>
        </w:rPr>
        <w:t>间，月充值金额产生较为明显波动</w:t>
      </w:r>
      <w:r w:rsidR="00753A7F">
        <w:rPr>
          <w:rFonts w:ascii="黑体" w:eastAsia="黑体" w:hAnsi="黑体" w:hint="eastAsia"/>
          <w:sz w:val="22"/>
        </w:rPr>
        <w:t>，</w:t>
      </w:r>
      <w:r w:rsidR="00614BA5">
        <w:rPr>
          <w:rFonts w:ascii="黑体" w:eastAsia="黑体" w:hAnsi="黑体" w:hint="eastAsia"/>
          <w:sz w:val="22"/>
        </w:rPr>
        <w:t>ARPU值</w:t>
      </w:r>
      <w:r w:rsidR="00614BA5">
        <w:rPr>
          <w:rFonts w:ascii="黑体" w:eastAsia="黑体" w:hAnsi="黑体"/>
          <w:sz w:val="22"/>
        </w:rPr>
        <w:t>呈较为显著的</w:t>
      </w:r>
      <w:r w:rsidR="00614BA5">
        <w:rPr>
          <w:rFonts w:ascii="黑体" w:eastAsia="黑体" w:hAnsi="黑体" w:hint="eastAsia"/>
          <w:sz w:val="22"/>
        </w:rPr>
        <w:t>波动</w:t>
      </w:r>
      <w:r w:rsidR="00614BA5">
        <w:rPr>
          <w:rFonts w:ascii="黑体" w:eastAsia="黑体" w:hAnsi="黑体"/>
          <w:sz w:val="22"/>
        </w:rPr>
        <w:t>上升趋势</w:t>
      </w:r>
      <w:del w:id="3" w:author="王旦桀(上海-信息系统鉴证部)" w:date="2018-07-30T16:08:00Z">
        <w:r w:rsidR="00614BA5" w:rsidDel="007F468B">
          <w:rPr>
            <w:rFonts w:ascii="黑体" w:eastAsia="黑体" w:hAnsi="黑体"/>
            <w:sz w:val="22"/>
          </w:rPr>
          <w:delText>，而</w:delText>
        </w:r>
        <w:r w:rsidR="00614BA5" w:rsidDel="007F468B">
          <w:rPr>
            <w:rFonts w:ascii="黑体" w:eastAsia="黑体" w:hAnsi="黑体" w:hint="eastAsia"/>
            <w:sz w:val="22"/>
          </w:rPr>
          <w:delText>期间</w:delText>
        </w:r>
        <w:r w:rsidR="00614BA5" w:rsidDel="007F468B">
          <w:rPr>
            <w:rFonts w:ascii="黑体" w:eastAsia="黑体" w:hAnsi="黑体"/>
            <w:sz w:val="22"/>
          </w:rPr>
          <w:delText>内月活跃用户数呈波动下降趋势</w:delText>
        </w:r>
        <w:r w:rsidR="00614BA5" w:rsidDel="007F468B">
          <w:rPr>
            <w:rFonts w:ascii="黑体" w:eastAsia="黑体" w:hAnsi="黑体" w:hint="eastAsia"/>
            <w:sz w:val="22"/>
          </w:rPr>
          <w:delText>，</w:delText>
        </w:r>
        <w:r w:rsidDel="007F468B">
          <w:rPr>
            <w:rFonts w:ascii="黑体" w:eastAsia="黑体" w:hAnsi="黑体" w:hint="eastAsia"/>
            <w:sz w:val="22"/>
          </w:rPr>
          <w:delText>参见</w:delText>
        </w:r>
        <w:r w:rsidDel="007F468B">
          <w:rPr>
            <w:rFonts w:ascii="黑体" w:eastAsia="黑体" w:hAnsi="黑体"/>
            <w:sz w:val="22"/>
          </w:rPr>
          <w:delText>图</w:delText>
        </w:r>
        <w:r w:rsidR="00753A7F" w:rsidDel="007F468B">
          <w:rPr>
            <w:rFonts w:ascii="黑体" w:eastAsia="黑体" w:hAnsi="黑体" w:hint="eastAsia"/>
            <w:sz w:val="22"/>
          </w:rPr>
          <w:delText>4</w:delText>
        </w:r>
        <w:r w:rsidDel="007F468B">
          <w:rPr>
            <w:rFonts w:ascii="黑体" w:eastAsia="黑体" w:hAnsi="黑体" w:hint="eastAsia"/>
            <w:sz w:val="22"/>
          </w:rPr>
          <w:delText>.1</w:delText>
        </w:r>
      </w:del>
      <w:r w:rsidR="00740077">
        <w:rPr>
          <w:rFonts w:ascii="黑体" w:eastAsia="黑体" w:hAnsi="黑体" w:hint="eastAsia"/>
          <w:sz w:val="22"/>
        </w:rPr>
        <w:t>；</w:t>
      </w:r>
    </w:p>
    <w:p w14:paraId="0A8E1129" w14:textId="0D5476F6" w:rsidR="00832E5A" w:rsidRDefault="00753A7F" w:rsidP="00832E5A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noProof/>
        </w:rPr>
        <w:drawing>
          <wp:inline distT="0" distB="0" distL="0" distR="0" wp14:anchorId="7C646673" wp14:editId="141A4F80">
            <wp:extent cx="5274310" cy="2651760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FE1B" w14:textId="703698BE" w:rsidR="00832E5A" w:rsidRDefault="00832E5A" w:rsidP="00832E5A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图</w:t>
      </w:r>
      <w:r w:rsidR="00753A7F">
        <w:rPr>
          <w:rFonts w:ascii="黑体" w:eastAsia="黑体" w:hAnsi="黑体" w:hint="eastAsia"/>
          <w:sz w:val="18"/>
        </w:rPr>
        <w:t>4</w:t>
      </w:r>
      <w:r>
        <w:rPr>
          <w:rFonts w:ascii="黑体" w:eastAsia="黑体" w:hAnsi="黑体" w:hint="eastAsia"/>
          <w:sz w:val="18"/>
        </w:rPr>
        <w:t>.1</w:t>
      </w:r>
    </w:p>
    <w:p w14:paraId="7127DCE4" w14:textId="2E4FA804" w:rsidR="00936238" w:rsidRPr="00936238" w:rsidRDefault="00614BA5" w:rsidP="00936238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5</w:t>
      </w:r>
      <w:r w:rsidR="00832E5A" w:rsidRPr="00985695">
        <w:rPr>
          <w:rFonts w:ascii="黑体" w:eastAsia="黑体" w:hAnsi="黑体" w:hint="eastAsia"/>
          <w:sz w:val="22"/>
        </w:rPr>
        <w:t>、</w:t>
      </w:r>
      <w:r w:rsidR="00936238" w:rsidRPr="00936238">
        <w:rPr>
          <w:rFonts w:ascii="黑体" w:eastAsia="黑体" w:hAnsi="黑体" w:hint="eastAsia"/>
          <w:sz w:val="22"/>
        </w:rPr>
        <w:t>月平均单次充值金额分析</w:t>
      </w:r>
    </w:p>
    <w:p w14:paraId="215217EF" w14:textId="77777777" w:rsidR="00936238" w:rsidRDefault="00936238" w:rsidP="00936238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936238">
        <w:rPr>
          <w:rFonts w:ascii="黑体" w:eastAsia="黑体" w:hAnsi="黑体" w:hint="eastAsia"/>
          <w:sz w:val="22"/>
        </w:rPr>
        <w:t>我们按月对平均单次充值金额进行了分析，发现</w:t>
      </w:r>
      <w:r>
        <w:rPr>
          <w:rFonts w:ascii="黑体" w:eastAsia="黑体" w:hAnsi="黑体" w:hint="eastAsia"/>
          <w:sz w:val="22"/>
        </w:rPr>
        <w:t>：</w:t>
      </w:r>
    </w:p>
    <w:p w14:paraId="656CDE19" w14:textId="00F96AF1" w:rsidR="00832E5A" w:rsidRDefault="00936238" w:rsidP="00936238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r>
        <w:rPr>
          <w:rFonts w:ascii="黑体" w:eastAsia="黑体" w:hAnsi="黑体"/>
          <w:sz w:val="22"/>
        </w:rPr>
        <w:t>神武端游</w:t>
      </w:r>
      <w:r w:rsidRPr="00936238">
        <w:rPr>
          <w:rFonts w:ascii="黑体" w:eastAsia="黑体" w:hAnsi="黑体" w:hint="eastAsia"/>
          <w:sz w:val="22"/>
        </w:rPr>
        <w:t>月平均单次充值金额于报告期内基本呈稳步上升趋势，</w:t>
      </w:r>
      <w:r w:rsidR="00614BA5">
        <w:rPr>
          <w:rFonts w:ascii="黑体" w:eastAsia="黑体" w:hAnsi="黑体" w:hint="eastAsia"/>
          <w:sz w:val="22"/>
        </w:rPr>
        <w:t xml:space="preserve"> 2018</w:t>
      </w:r>
      <w:r w:rsidRPr="00936238">
        <w:rPr>
          <w:rFonts w:ascii="黑体" w:eastAsia="黑体" w:hAnsi="黑体" w:hint="eastAsia"/>
          <w:sz w:val="22"/>
        </w:rPr>
        <w:t>年</w:t>
      </w:r>
      <w:r w:rsidR="00614BA5">
        <w:rPr>
          <w:rFonts w:ascii="黑体" w:eastAsia="黑体" w:hAnsi="黑体"/>
          <w:sz w:val="22"/>
        </w:rPr>
        <w:t>3</w:t>
      </w:r>
      <w:r w:rsidR="00614BA5">
        <w:rPr>
          <w:rFonts w:ascii="黑体" w:eastAsia="黑体" w:hAnsi="黑体" w:hint="eastAsia"/>
          <w:sz w:val="22"/>
        </w:rPr>
        <w:t>月</w:t>
      </w:r>
      <w:bookmarkStart w:id="4" w:name="_GoBack"/>
      <w:bookmarkEnd w:id="4"/>
      <w:del w:id="5" w:author="王旦桀(上海-信息系统鉴证部)" w:date="2018-07-30T16:09:00Z">
        <w:r w:rsidR="00614BA5" w:rsidDel="007F468B">
          <w:rPr>
            <w:rFonts w:ascii="黑体" w:eastAsia="黑体" w:hAnsi="黑体" w:hint="eastAsia"/>
            <w:sz w:val="22"/>
          </w:rPr>
          <w:delText>至6月</w:delText>
        </w:r>
      </w:del>
      <w:r w:rsidRPr="00936238">
        <w:rPr>
          <w:rFonts w:ascii="黑体" w:eastAsia="黑体" w:hAnsi="黑体" w:hint="eastAsia"/>
          <w:sz w:val="22"/>
        </w:rPr>
        <w:t>平均单次充值金额较高，</w:t>
      </w:r>
      <w:r w:rsidR="00614BA5">
        <w:rPr>
          <w:rFonts w:ascii="黑体" w:eastAsia="黑体" w:hAnsi="黑体" w:hint="eastAsia"/>
          <w:sz w:val="22"/>
        </w:rPr>
        <w:t>超过140</w:t>
      </w:r>
      <w:r w:rsidRPr="00936238">
        <w:rPr>
          <w:rFonts w:ascii="黑体" w:eastAsia="黑体" w:hAnsi="黑体" w:hint="eastAsia"/>
          <w:sz w:val="22"/>
        </w:rPr>
        <w:t>，</w:t>
      </w:r>
      <w:r w:rsidR="00832E5A">
        <w:rPr>
          <w:rFonts w:ascii="黑体" w:eastAsia="黑体" w:hAnsi="黑体" w:hint="eastAsia"/>
          <w:sz w:val="22"/>
        </w:rPr>
        <w:t>参见</w:t>
      </w:r>
      <w:r w:rsidR="00832E5A">
        <w:rPr>
          <w:rFonts w:ascii="黑体" w:eastAsia="黑体" w:hAnsi="黑体"/>
          <w:sz w:val="22"/>
        </w:rPr>
        <w:t>图</w:t>
      </w:r>
      <w:r w:rsidR="00614BA5">
        <w:rPr>
          <w:rFonts w:ascii="黑体" w:eastAsia="黑体" w:hAnsi="黑体" w:hint="eastAsia"/>
          <w:sz w:val="22"/>
        </w:rPr>
        <w:t>5</w:t>
      </w:r>
      <w:r w:rsidR="00832E5A">
        <w:rPr>
          <w:rFonts w:ascii="黑体" w:eastAsia="黑体" w:hAnsi="黑体" w:hint="eastAsia"/>
          <w:sz w:val="22"/>
        </w:rPr>
        <w:t>.1；</w:t>
      </w:r>
    </w:p>
    <w:p w14:paraId="74EF34A4" w14:textId="77777777" w:rsidR="00C53307" w:rsidRPr="00C53307" w:rsidRDefault="00C53307" w:rsidP="00936238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</w:p>
    <w:p w14:paraId="5373BCDC" w14:textId="4D3ADF08" w:rsidR="00832E5A" w:rsidRDefault="00614BA5" w:rsidP="00832E5A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noProof/>
        </w:rPr>
        <w:lastRenderedPageBreak/>
        <w:drawing>
          <wp:inline distT="0" distB="0" distL="0" distR="0" wp14:anchorId="668B1B6F" wp14:editId="14954BB3">
            <wp:extent cx="5274310" cy="2737485"/>
            <wp:effectExtent l="0" t="0" r="2540" b="571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61DC" w14:textId="10F8FF9E" w:rsidR="00D13D6B" w:rsidRDefault="00832E5A" w:rsidP="00150408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图</w:t>
      </w:r>
      <w:r w:rsidR="00150408">
        <w:rPr>
          <w:rFonts w:ascii="黑体" w:eastAsia="黑体" w:hAnsi="黑体" w:hint="eastAsia"/>
          <w:sz w:val="18"/>
        </w:rPr>
        <w:t>5</w:t>
      </w:r>
      <w:r>
        <w:rPr>
          <w:rFonts w:ascii="黑体" w:eastAsia="黑体" w:hAnsi="黑体" w:hint="eastAsia"/>
          <w:sz w:val="18"/>
        </w:rPr>
        <w:t>.1</w:t>
      </w:r>
    </w:p>
    <w:p w14:paraId="4BF8DF6A" w14:textId="77777777" w:rsidR="00610595" w:rsidRPr="00462BA6" w:rsidRDefault="00610595" w:rsidP="00985695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</w:p>
    <w:sectPr w:rsidR="00610595" w:rsidRPr="00462BA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王旦桀(上海-信息系统鉴证部)" w:date="2018-07-30T15:56:00Z" w:initials="王旦桀(上海-信息">
    <w:p w14:paraId="5CFFC234" w14:textId="4EE0E212" w:rsidR="0050719B" w:rsidRDefault="0050719B">
      <w:pPr>
        <w:pStyle w:val="a4"/>
        <w:ind w:firstLine="420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这个</w:t>
      </w:r>
      <w:r>
        <w:t>问题没看懂</w:t>
      </w:r>
      <w:r>
        <w:rPr>
          <w:rFonts w:hint="eastAsia"/>
        </w:rPr>
        <w:t>，</w:t>
      </w:r>
      <w:proofErr w:type="gramStart"/>
      <w:r>
        <w:t>月</w:t>
      </w:r>
      <w:r>
        <w:rPr>
          <w:rFonts w:hint="eastAsia"/>
        </w:rPr>
        <w:t>活</w:t>
      </w:r>
      <w:r>
        <w:t>下降</w:t>
      </w:r>
      <w:proofErr w:type="gramEnd"/>
      <w:r>
        <w:t>，月付费上升，付费转化率当然上升了</w:t>
      </w:r>
      <w:r>
        <w:rPr>
          <w:rFonts w:hint="eastAsia"/>
        </w:rPr>
        <w:t>。没什么其他</w:t>
      </w:r>
      <w:r>
        <w:t>问题不提了吧</w:t>
      </w:r>
    </w:p>
  </w:comment>
  <w:comment w:id="1" w:author="王旦桀(上海-信息系统鉴证部)" w:date="2018-07-30T15:59:00Z" w:initials="王旦桀(上海-信息">
    <w:p w14:paraId="27604C40" w14:textId="0F41BB7D" w:rsidR="0050719B" w:rsidRDefault="0050719B">
      <w:pPr>
        <w:pStyle w:val="a4"/>
        <w:ind w:firstLine="420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改成：</w:t>
      </w:r>
      <w:proofErr w:type="gramStart"/>
      <w:r>
        <w:rPr>
          <w:rFonts w:hint="eastAsia"/>
        </w:rPr>
        <w:t>月活</w:t>
      </w:r>
      <w:r>
        <w:t>应该</w:t>
      </w:r>
      <w:proofErr w:type="gramEnd"/>
      <w:r>
        <w:t>呈现下降趋势，但是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proofErr w:type="gramStart"/>
      <w:r>
        <w:rPr>
          <w:rFonts w:hint="eastAsia"/>
        </w:rPr>
        <w:t>开始</w:t>
      </w:r>
      <w:r>
        <w:t>月</w:t>
      </w:r>
      <w:r>
        <w:rPr>
          <w:rFonts w:hint="eastAsia"/>
        </w:rPr>
        <w:t>活异常</w:t>
      </w:r>
      <w:proofErr w:type="gramEnd"/>
      <w:r>
        <w:t>上升的原因</w:t>
      </w:r>
      <w:r>
        <w:rPr>
          <w:rFonts w:hint="eastAsia"/>
        </w:rPr>
        <w:t>。</w:t>
      </w:r>
    </w:p>
  </w:comment>
  <w:comment w:id="2" w:author="王旦桀(上海-信息系统鉴证部)" w:date="2018-07-30T16:06:00Z" w:initials="王旦桀(上海-信息">
    <w:p w14:paraId="2FC77350" w14:textId="7DB36A6B" w:rsidR="007F468B" w:rsidRDefault="007F468B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改成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FFC234" w15:done="0"/>
  <w15:commentEx w15:paraId="27604C40" w15:done="0"/>
  <w15:commentEx w15:paraId="2FC773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09A76" w14:textId="77777777" w:rsidR="00870942" w:rsidRDefault="00870942" w:rsidP="00866B0E">
      <w:pPr>
        <w:spacing w:line="240" w:lineRule="auto"/>
        <w:ind w:firstLine="480"/>
      </w:pPr>
      <w:r>
        <w:separator/>
      </w:r>
    </w:p>
  </w:endnote>
  <w:endnote w:type="continuationSeparator" w:id="0">
    <w:p w14:paraId="5957F07D" w14:textId="77777777" w:rsidR="00870942" w:rsidRDefault="00870942" w:rsidP="00866B0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36C4B" w14:textId="77777777" w:rsidR="00866B0E" w:rsidRDefault="00866B0E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0957A" w14:textId="77777777" w:rsidR="00866B0E" w:rsidRDefault="00866B0E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90E89" w14:textId="77777777" w:rsidR="00866B0E" w:rsidRDefault="00866B0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6BEA4" w14:textId="77777777" w:rsidR="00870942" w:rsidRDefault="00870942" w:rsidP="00866B0E">
      <w:pPr>
        <w:spacing w:line="240" w:lineRule="auto"/>
        <w:ind w:firstLine="480"/>
      </w:pPr>
      <w:r>
        <w:separator/>
      </w:r>
    </w:p>
  </w:footnote>
  <w:footnote w:type="continuationSeparator" w:id="0">
    <w:p w14:paraId="7A748AD6" w14:textId="77777777" w:rsidR="00870942" w:rsidRDefault="00870942" w:rsidP="00866B0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59D51" w14:textId="77777777" w:rsidR="00866B0E" w:rsidRDefault="00866B0E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50E1F" w14:textId="77777777" w:rsidR="00866B0E" w:rsidRDefault="00866B0E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F50AB" w14:textId="77777777" w:rsidR="00866B0E" w:rsidRDefault="00866B0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5893"/>
    <w:multiLevelType w:val="hybridMultilevel"/>
    <w:tmpl w:val="34B46AEA"/>
    <w:lvl w:ilvl="0" w:tplc="5C049A62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092E5DBF"/>
    <w:multiLevelType w:val="hybridMultilevel"/>
    <w:tmpl w:val="D1C2B4D2"/>
    <w:lvl w:ilvl="0" w:tplc="657E04AE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1EA6718B"/>
    <w:multiLevelType w:val="hybridMultilevel"/>
    <w:tmpl w:val="E5AED76A"/>
    <w:lvl w:ilvl="0" w:tplc="3D94B840">
      <w:start w:val="1"/>
      <w:numFmt w:val="decimal"/>
      <w:lvlText w:val="%1）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649614E2"/>
    <w:multiLevelType w:val="hybridMultilevel"/>
    <w:tmpl w:val="E1563EF2"/>
    <w:lvl w:ilvl="0" w:tplc="91644322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旦桀(上海-信息系统鉴证部)">
    <w15:presenceInfo w15:providerId="AD" w15:userId="S-1-5-21-719548433-2417829282-3837285526-367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F6"/>
    <w:rsid w:val="00003E54"/>
    <w:rsid w:val="0001556C"/>
    <w:rsid w:val="00055CC7"/>
    <w:rsid w:val="00070762"/>
    <w:rsid w:val="000A45CC"/>
    <w:rsid w:val="000D2380"/>
    <w:rsid w:val="000F44D3"/>
    <w:rsid w:val="00131250"/>
    <w:rsid w:val="00150408"/>
    <w:rsid w:val="001A6C70"/>
    <w:rsid w:val="001B1EF0"/>
    <w:rsid w:val="001B58EA"/>
    <w:rsid w:val="001B6184"/>
    <w:rsid w:val="001D04BC"/>
    <w:rsid w:val="001E231F"/>
    <w:rsid w:val="001E31E7"/>
    <w:rsid w:val="001F176B"/>
    <w:rsid w:val="00214EC8"/>
    <w:rsid w:val="00225B2A"/>
    <w:rsid w:val="00227936"/>
    <w:rsid w:val="00260704"/>
    <w:rsid w:val="00280C10"/>
    <w:rsid w:val="002D1D56"/>
    <w:rsid w:val="002E5B06"/>
    <w:rsid w:val="0031696B"/>
    <w:rsid w:val="00320C7F"/>
    <w:rsid w:val="003363A0"/>
    <w:rsid w:val="00351487"/>
    <w:rsid w:val="003B64DA"/>
    <w:rsid w:val="003C186A"/>
    <w:rsid w:val="003C37C3"/>
    <w:rsid w:val="003D04C6"/>
    <w:rsid w:val="003E0755"/>
    <w:rsid w:val="003E2E20"/>
    <w:rsid w:val="003E2F45"/>
    <w:rsid w:val="00436189"/>
    <w:rsid w:val="0044488C"/>
    <w:rsid w:val="00444C31"/>
    <w:rsid w:val="00462BA6"/>
    <w:rsid w:val="00492F84"/>
    <w:rsid w:val="004B6523"/>
    <w:rsid w:val="004E3F6B"/>
    <w:rsid w:val="004F21D9"/>
    <w:rsid w:val="0050719B"/>
    <w:rsid w:val="0050744F"/>
    <w:rsid w:val="00532247"/>
    <w:rsid w:val="00537D92"/>
    <w:rsid w:val="0054462A"/>
    <w:rsid w:val="00544B8F"/>
    <w:rsid w:val="005455DA"/>
    <w:rsid w:val="005625B2"/>
    <w:rsid w:val="005833DB"/>
    <w:rsid w:val="005C5CA5"/>
    <w:rsid w:val="005C699D"/>
    <w:rsid w:val="005D6786"/>
    <w:rsid w:val="005F025E"/>
    <w:rsid w:val="00610595"/>
    <w:rsid w:val="00614BA5"/>
    <w:rsid w:val="006449CF"/>
    <w:rsid w:val="0064548B"/>
    <w:rsid w:val="0065361E"/>
    <w:rsid w:val="006B38F2"/>
    <w:rsid w:val="00740077"/>
    <w:rsid w:val="00753A7F"/>
    <w:rsid w:val="007655F6"/>
    <w:rsid w:val="00790316"/>
    <w:rsid w:val="007A6A07"/>
    <w:rsid w:val="007D793D"/>
    <w:rsid w:val="007F468B"/>
    <w:rsid w:val="00814986"/>
    <w:rsid w:val="00815F94"/>
    <w:rsid w:val="00832E5A"/>
    <w:rsid w:val="00840136"/>
    <w:rsid w:val="0086176A"/>
    <w:rsid w:val="00864445"/>
    <w:rsid w:val="00866B0E"/>
    <w:rsid w:val="00870938"/>
    <w:rsid w:val="00870942"/>
    <w:rsid w:val="008B076F"/>
    <w:rsid w:val="008E6245"/>
    <w:rsid w:val="00912A52"/>
    <w:rsid w:val="00936238"/>
    <w:rsid w:val="00942491"/>
    <w:rsid w:val="00985695"/>
    <w:rsid w:val="009901BA"/>
    <w:rsid w:val="00991FC3"/>
    <w:rsid w:val="00A0256B"/>
    <w:rsid w:val="00A12AAC"/>
    <w:rsid w:val="00A21611"/>
    <w:rsid w:val="00A35919"/>
    <w:rsid w:val="00A5595B"/>
    <w:rsid w:val="00A92EB8"/>
    <w:rsid w:val="00AA73E0"/>
    <w:rsid w:val="00AC247F"/>
    <w:rsid w:val="00AC4067"/>
    <w:rsid w:val="00B259B4"/>
    <w:rsid w:val="00B41489"/>
    <w:rsid w:val="00B54889"/>
    <w:rsid w:val="00B8196D"/>
    <w:rsid w:val="00B93263"/>
    <w:rsid w:val="00BF778B"/>
    <w:rsid w:val="00C001E1"/>
    <w:rsid w:val="00C16DA9"/>
    <w:rsid w:val="00C32155"/>
    <w:rsid w:val="00C4791A"/>
    <w:rsid w:val="00C53307"/>
    <w:rsid w:val="00C57FDF"/>
    <w:rsid w:val="00CB0EB4"/>
    <w:rsid w:val="00CC5965"/>
    <w:rsid w:val="00CC6165"/>
    <w:rsid w:val="00CD7930"/>
    <w:rsid w:val="00D101B6"/>
    <w:rsid w:val="00D13D6B"/>
    <w:rsid w:val="00D21F4E"/>
    <w:rsid w:val="00D26FDE"/>
    <w:rsid w:val="00D6048F"/>
    <w:rsid w:val="00DB22A3"/>
    <w:rsid w:val="00DD4E4F"/>
    <w:rsid w:val="00DF01D1"/>
    <w:rsid w:val="00E0305D"/>
    <w:rsid w:val="00E0439E"/>
    <w:rsid w:val="00E12DBF"/>
    <w:rsid w:val="00E43B30"/>
    <w:rsid w:val="00E74F01"/>
    <w:rsid w:val="00E82567"/>
    <w:rsid w:val="00E85211"/>
    <w:rsid w:val="00E952D0"/>
    <w:rsid w:val="00EE75E8"/>
    <w:rsid w:val="00EF16DA"/>
    <w:rsid w:val="00F0366F"/>
    <w:rsid w:val="00F107E4"/>
    <w:rsid w:val="00F2379A"/>
    <w:rsid w:val="00F3745B"/>
    <w:rsid w:val="00F4710D"/>
    <w:rsid w:val="00F4763A"/>
    <w:rsid w:val="00F47E42"/>
    <w:rsid w:val="00F60D9C"/>
    <w:rsid w:val="00F7051B"/>
    <w:rsid w:val="00F71979"/>
    <w:rsid w:val="00F7291F"/>
    <w:rsid w:val="00F9422E"/>
    <w:rsid w:val="00F972D7"/>
    <w:rsid w:val="00FB28A4"/>
    <w:rsid w:val="00FB65F0"/>
    <w:rsid w:val="00FC04EB"/>
    <w:rsid w:val="00FC6EA0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6209E"/>
  <w15:chartTrackingRefBased/>
  <w15:docId w15:val="{7871819E-C03E-4FAF-A995-BACA990A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5F6"/>
    <w:pPr>
      <w:widowControl w:val="0"/>
      <w:spacing w:line="360" w:lineRule="auto"/>
      <w:ind w:firstLineChars="200" w:firstLine="200"/>
      <w:contextualSpacing/>
      <w:jc w:val="both"/>
    </w:pPr>
    <w:rPr>
      <w:rFonts w:ascii="Calibri" w:eastAsia="仿宋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655F6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7655F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7655F6"/>
    <w:rPr>
      <w:rFonts w:ascii="Calibri" w:eastAsia="仿宋" w:hAnsi="Calibri" w:cs="Times New Roman"/>
      <w:sz w:val="24"/>
    </w:rPr>
  </w:style>
  <w:style w:type="paragraph" w:styleId="a5">
    <w:name w:val="Balloon Text"/>
    <w:basedOn w:val="a"/>
    <w:link w:val="Char0"/>
    <w:uiPriority w:val="99"/>
    <w:semiHidden/>
    <w:unhideWhenUsed/>
    <w:rsid w:val="007655F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655F6"/>
    <w:rPr>
      <w:rFonts w:ascii="Calibri" w:eastAsia="仿宋" w:hAnsi="Calibri" w:cs="Times New Roman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866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66B0E"/>
    <w:rPr>
      <w:rFonts w:ascii="Calibri" w:eastAsia="仿宋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66B0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66B0E"/>
    <w:rPr>
      <w:rFonts w:ascii="Calibri" w:eastAsia="仿宋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5F025E"/>
    <w:pPr>
      <w:ind w:firstLine="420"/>
    </w:pPr>
  </w:style>
  <w:style w:type="paragraph" w:styleId="a9">
    <w:name w:val="annotation subject"/>
    <w:basedOn w:val="a4"/>
    <w:next w:val="a4"/>
    <w:link w:val="Char3"/>
    <w:uiPriority w:val="99"/>
    <w:semiHidden/>
    <w:unhideWhenUsed/>
    <w:rsid w:val="00E85211"/>
    <w:rPr>
      <w:b/>
      <w:bCs/>
    </w:rPr>
  </w:style>
  <w:style w:type="character" w:customStyle="1" w:styleId="Char3">
    <w:name w:val="批注主题 Char"/>
    <w:basedOn w:val="Char"/>
    <w:link w:val="a9"/>
    <w:uiPriority w:val="99"/>
    <w:semiHidden/>
    <w:rsid w:val="00E85211"/>
    <w:rPr>
      <w:rFonts w:ascii="Calibri" w:eastAsia="仿宋" w:hAnsi="Calibri" w:cs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0E7CD-53BE-4AFC-BE7F-7EEEF8032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137</Words>
  <Characters>785</Characters>
  <Application>Microsoft Office Word</Application>
  <DocSecurity>0</DocSecurity>
  <Lines>6</Lines>
  <Paragraphs>1</Paragraphs>
  <ScaleCrop>false</ScaleCrop>
  <Company>SCCM-CORE-01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马玲莉</dc:creator>
  <cp:keywords/>
  <dc:description/>
  <cp:lastModifiedBy>王旦桀(上海-信息系统鉴证部)</cp:lastModifiedBy>
  <cp:revision>4</cp:revision>
  <dcterms:created xsi:type="dcterms:W3CDTF">2018-07-29T17:52:00Z</dcterms:created>
  <dcterms:modified xsi:type="dcterms:W3CDTF">2018-07-30T08:09:00Z</dcterms:modified>
</cp:coreProperties>
</file>